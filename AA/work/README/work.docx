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2708" w14:textId="0D8D6BD6" w:rsidR="00B57338" w:rsidRPr="00B57338" w:rsidRDefault="00B57338" w:rsidP="00CB574E">
      <w:r>
        <w:rPr>
          <w:rFonts w:hint="eastAsia"/>
          <w:noProof/>
        </w:rPr>
        <w:drawing>
          <wp:inline distT="0" distB="0" distL="0" distR="0" wp14:anchorId="4CB115A4" wp14:editId="6186001A">
            <wp:extent cx="5274310" cy="7560310"/>
            <wp:effectExtent l="0" t="0" r="2540" b="2540"/>
            <wp:docPr id="204635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1920" w14:textId="77777777" w:rsidR="00B57338" w:rsidRDefault="00B57338" w:rsidP="00CB574E"/>
    <w:p w14:paraId="22A8E5DA" w14:textId="77777777" w:rsidR="00B57338" w:rsidRDefault="00B57338" w:rsidP="00CB574E"/>
    <w:p w14:paraId="7E756F46" w14:textId="77777777" w:rsidR="00B57338" w:rsidRDefault="00B57338" w:rsidP="00CB574E"/>
    <w:p w14:paraId="58532D2B" w14:textId="4486B25D" w:rsidR="00CB574E" w:rsidRPr="00CB574E" w:rsidRDefault="00CB574E" w:rsidP="00CB574E">
      <w:r w:rsidRPr="00CB574E">
        <w:lastRenderedPageBreak/>
        <w:t>【职业发展路径图 + 项目提升建议表（融合AI分析与职业趋势）】</w:t>
      </w:r>
    </w:p>
    <w:p w14:paraId="09F8C13C" w14:textId="77777777" w:rsidR="00CB574E" w:rsidRPr="00CB574E" w:rsidRDefault="00CB574E" w:rsidP="00CB574E">
      <w:r w:rsidRPr="00CB574E">
        <w:t>姓名：罗腾 目标方向：软硬协同工程师 / AI模型推理加速 / CUDA内核优化 / 芯片架构设计 阶段：</w:t>
      </w:r>
      <w:proofErr w:type="gramStart"/>
      <w:r w:rsidRPr="00CB574E">
        <w:t>研一</w:t>
      </w:r>
      <w:proofErr w:type="gramEnd"/>
      <w:r w:rsidRPr="00CB574E">
        <w:t>，具备数字IC与GPU并行计算基础，寻求综合性发展路径</w:t>
      </w:r>
    </w:p>
    <w:p w14:paraId="2719E2E1" w14:textId="77777777" w:rsidR="00CB574E" w:rsidRPr="00CB574E" w:rsidRDefault="00CB574E" w:rsidP="00CB574E">
      <w:r w:rsidRPr="00CB574E">
        <w:t>一、选择建议：优先深耕“软硬结合”方向</w:t>
      </w:r>
    </w:p>
    <w:p w14:paraId="2721A18A" w14:textId="77777777" w:rsidR="00CB574E" w:rsidRPr="00CB574E" w:rsidRDefault="00CB574E" w:rsidP="00CB574E">
      <w:pPr>
        <w:numPr>
          <w:ilvl w:val="0"/>
          <w:numId w:val="13"/>
        </w:numPr>
      </w:pPr>
      <w:r w:rsidRPr="00CB574E">
        <w:t>为何不建议单纯深入CPU或纯软件？</w:t>
      </w:r>
    </w:p>
    <w:p w14:paraId="503EEFC4" w14:textId="77777777" w:rsidR="00CB574E" w:rsidRPr="00CB574E" w:rsidRDefault="00CB574E" w:rsidP="00CB574E">
      <w:pPr>
        <w:numPr>
          <w:ilvl w:val="0"/>
          <w:numId w:val="14"/>
        </w:numPr>
      </w:pPr>
      <w:r w:rsidRPr="00CB574E">
        <w:t>纯CPU设计：国内高端CPU市场被ARM/x86垄断，自主架构生态突破需长期积累，岗位集中在少数头部企业，职业路径相对狭窄。</w:t>
      </w:r>
    </w:p>
    <w:p w14:paraId="19811ABB" w14:textId="77777777" w:rsidR="00CB574E" w:rsidRPr="00CB574E" w:rsidRDefault="00CB574E" w:rsidP="00CB574E">
      <w:pPr>
        <w:numPr>
          <w:ilvl w:val="0"/>
          <w:numId w:val="14"/>
        </w:numPr>
      </w:pPr>
      <w:r w:rsidRPr="00CB574E">
        <w:t>纯软件优化：大模型推理加速虽热门，但若缺乏硬件底层理解，容易陷入“调参工程师”瓶颈，技术壁垒不足。</w:t>
      </w:r>
    </w:p>
    <w:p w14:paraId="08EB3A53" w14:textId="77777777" w:rsidR="00CB574E" w:rsidRPr="00CB574E" w:rsidRDefault="00CB574E" w:rsidP="00CB574E">
      <w:pPr>
        <w:numPr>
          <w:ilvl w:val="0"/>
          <w:numId w:val="15"/>
        </w:numPr>
      </w:pPr>
      <w:r w:rsidRPr="00CB574E">
        <w:t>软硬结合的核心价值</w:t>
      </w:r>
    </w:p>
    <w:p w14:paraId="43293315" w14:textId="77777777" w:rsidR="00CB574E" w:rsidRPr="00CB574E" w:rsidRDefault="00CB574E" w:rsidP="00CB574E">
      <w:pPr>
        <w:numPr>
          <w:ilvl w:val="0"/>
          <w:numId w:val="16"/>
        </w:numPr>
      </w:pPr>
      <w:r w:rsidRPr="00CB574E">
        <w:t>契合行业需求：AI芯片公司和互联网大厂</w:t>
      </w:r>
      <w:proofErr w:type="gramStart"/>
      <w:r w:rsidRPr="00CB574E">
        <w:t>亟需既</w:t>
      </w:r>
      <w:proofErr w:type="gramEnd"/>
      <w:r w:rsidRPr="00CB574E">
        <w:t>懂硬件架构、又能优化模型部署的跨领域人才，Chisel/CUDA双重经验正匹配此类岗位。</w:t>
      </w:r>
    </w:p>
    <w:p w14:paraId="1E99778F" w14:textId="77777777" w:rsidR="00CB574E" w:rsidRPr="00CB574E" w:rsidRDefault="00CB574E" w:rsidP="00CB574E">
      <w:pPr>
        <w:numPr>
          <w:ilvl w:val="0"/>
          <w:numId w:val="16"/>
        </w:numPr>
      </w:pPr>
      <w:r w:rsidRPr="00CB574E">
        <w:t>薪资与成长性：软硬结</w:t>
      </w:r>
      <w:proofErr w:type="gramStart"/>
      <w:r w:rsidRPr="00CB574E">
        <w:t>合岗位</w:t>
      </w:r>
      <w:proofErr w:type="gramEnd"/>
      <w:r w:rsidRPr="00CB574E">
        <w:t>平均薪资比纯硬件高20-30%，技术护城河更深，职业生命周期更长。</w:t>
      </w:r>
    </w:p>
    <w:p w14:paraId="008C7501" w14:textId="77777777" w:rsidR="00CB574E" w:rsidRPr="00CB574E" w:rsidRDefault="00CB574E" w:rsidP="00CB574E">
      <w:r w:rsidRPr="00CB574E">
        <w:t>二、职业发展路径图（2024</w:t>
      </w:r>
      <w:del w:id="0" w:author="Unknown">
        <w:r w:rsidRPr="00CB574E">
          <w:delText>2027） 研一（2024</w:delText>
        </w:r>
      </w:del>
      <w:r w:rsidRPr="00CB574E">
        <w:t xml:space="preserve">2025） </w:t>
      </w:r>
      <w:r w:rsidRPr="00CB574E">
        <w:rPr>
          <w:rFonts w:ascii="Cambria Math" w:hAnsi="Cambria Math" w:cs="Cambria Math"/>
        </w:rPr>
        <w:t>▶</w:t>
      </w:r>
      <w:r w:rsidRPr="00CB574E">
        <w:t xml:space="preserve"> 技术强化阶段</w:t>
      </w:r>
    </w:p>
    <w:p w14:paraId="277168DA" w14:textId="77777777" w:rsidR="00CB574E" w:rsidRPr="00CB574E" w:rsidRDefault="00CB574E" w:rsidP="00CB574E">
      <w:pPr>
        <w:numPr>
          <w:ilvl w:val="0"/>
          <w:numId w:val="17"/>
        </w:numPr>
      </w:pPr>
      <w:r w:rsidRPr="00CB574E">
        <w:t>深化CUDA kernel优化理解，学习shared memory、coalesced memory等性能关键点</w:t>
      </w:r>
    </w:p>
    <w:p w14:paraId="44D04398" w14:textId="77777777" w:rsidR="00CB574E" w:rsidRPr="00CB574E" w:rsidRDefault="00CB574E" w:rsidP="00CB574E">
      <w:pPr>
        <w:numPr>
          <w:ilvl w:val="0"/>
          <w:numId w:val="17"/>
        </w:numPr>
      </w:pPr>
      <w:r w:rsidRPr="00CB574E">
        <w:t>学习TVM、</w:t>
      </w:r>
      <w:proofErr w:type="spellStart"/>
      <w:r w:rsidRPr="00CB574E">
        <w:t>TensorRT</w:t>
      </w:r>
      <w:proofErr w:type="spellEnd"/>
      <w:r w:rsidRPr="00CB574E">
        <w:t>、ONNX Runtime、MLIR、Triton等工具链与优化框架</w:t>
      </w:r>
    </w:p>
    <w:p w14:paraId="04BDFFBE" w14:textId="77777777" w:rsidR="00CB574E" w:rsidRPr="00CB574E" w:rsidRDefault="00CB574E" w:rsidP="00CB574E">
      <w:pPr>
        <w:numPr>
          <w:ilvl w:val="0"/>
          <w:numId w:val="17"/>
        </w:numPr>
      </w:pPr>
      <w:r w:rsidRPr="00CB574E">
        <w:t>参与AI推理系统开源项目，或自制一个小型深度模型推理框架（如</w:t>
      </w:r>
      <w:proofErr w:type="spellStart"/>
      <w:r w:rsidRPr="00CB574E">
        <w:t>PointNet</w:t>
      </w:r>
      <w:proofErr w:type="spellEnd"/>
      <w:r w:rsidRPr="00CB574E">
        <w:t>）</w:t>
      </w:r>
    </w:p>
    <w:p w14:paraId="0808CBD5" w14:textId="77777777" w:rsidR="00CB574E" w:rsidRPr="00CB574E" w:rsidRDefault="00CB574E" w:rsidP="00CB574E">
      <w:pPr>
        <w:numPr>
          <w:ilvl w:val="0"/>
          <w:numId w:val="17"/>
        </w:numPr>
      </w:pPr>
      <w:r w:rsidRPr="00CB574E">
        <w:t>阅读AI编译器相关论文，建立软硬协同系统思维</w:t>
      </w:r>
    </w:p>
    <w:p w14:paraId="54805982" w14:textId="77777777" w:rsidR="00CB574E" w:rsidRPr="00CB574E" w:rsidRDefault="00CB574E" w:rsidP="00CB574E">
      <w:proofErr w:type="gramStart"/>
      <w:r w:rsidRPr="00CB574E">
        <w:t>研</w:t>
      </w:r>
      <w:proofErr w:type="gramEnd"/>
      <w:r w:rsidRPr="00CB574E">
        <w:t xml:space="preserve">二（2025） </w:t>
      </w:r>
      <w:r w:rsidRPr="00CB574E">
        <w:rPr>
          <w:rFonts w:ascii="Cambria Math" w:hAnsi="Cambria Math" w:cs="Cambria Math"/>
        </w:rPr>
        <w:t>▶</w:t>
      </w:r>
      <w:r w:rsidRPr="00CB574E">
        <w:t xml:space="preserve"> 项目沉淀+实习准备阶段</w:t>
      </w:r>
    </w:p>
    <w:p w14:paraId="5AF6B3BB" w14:textId="77777777" w:rsidR="00CB574E" w:rsidRPr="00CB574E" w:rsidRDefault="00CB574E" w:rsidP="00CB574E">
      <w:pPr>
        <w:numPr>
          <w:ilvl w:val="0"/>
          <w:numId w:val="18"/>
        </w:numPr>
      </w:pPr>
      <w:r w:rsidRPr="00CB574E">
        <w:t>制作GitHub工程库（硬：RISC-V SoC项目；软：CUDA模型推理项目）</w:t>
      </w:r>
    </w:p>
    <w:p w14:paraId="4559EF2A" w14:textId="77777777" w:rsidR="00CB574E" w:rsidRPr="00CB574E" w:rsidRDefault="00CB574E" w:rsidP="00CB574E">
      <w:pPr>
        <w:numPr>
          <w:ilvl w:val="0"/>
          <w:numId w:val="18"/>
        </w:numPr>
      </w:pPr>
      <w:r w:rsidRPr="00CB574E">
        <w:t>拓展项目方向：如RISC-V向量指令加速LLM推理，结合Gem5模拟与性能分析</w:t>
      </w:r>
    </w:p>
    <w:p w14:paraId="2638FD1E" w14:textId="77777777" w:rsidR="00CB574E" w:rsidRPr="00CB574E" w:rsidRDefault="00CB574E" w:rsidP="00CB574E">
      <w:pPr>
        <w:numPr>
          <w:ilvl w:val="0"/>
          <w:numId w:val="18"/>
        </w:numPr>
      </w:pPr>
      <w:r w:rsidRPr="00CB574E">
        <w:t>投递AI芯片公司或云平台异构计算团队实习岗</w:t>
      </w:r>
    </w:p>
    <w:p w14:paraId="73534016" w14:textId="77777777" w:rsidR="00CB574E" w:rsidRPr="00CB574E" w:rsidRDefault="00CB574E" w:rsidP="00CB574E">
      <w:proofErr w:type="gramStart"/>
      <w:r w:rsidRPr="00CB574E">
        <w:t>研</w:t>
      </w:r>
      <w:proofErr w:type="gramEnd"/>
      <w:r w:rsidRPr="00CB574E">
        <w:t xml:space="preserve">三（2026~2027） </w:t>
      </w:r>
      <w:r w:rsidRPr="00CB574E">
        <w:rPr>
          <w:rFonts w:ascii="Cambria Math" w:hAnsi="Cambria Math" w:cs="Cambria Math"/>
        </w:rPr>
        <w:t>▶</w:t>
      </w:r>
      <w:r w:rsidRPr="00CB574E">
        <w:t xml:space="preserve"> 定向专精阶段</w:t>
      </w:r>
    </w:p>
    <w:p w14:paraId="5BCE842D" w14:textId="77777777" w:rsidR="00CB574E" w:rsidRPr="00CB574E" w:rsidRDefault="00CB574E" w:rsidP="00CB574E">
      <w:pPr>
        <w:numPr>
          <w:ilvl w:val="0"/>
          <w:numId w:val="19"/>
        </w:numPr>
      </w:pPr>
      <w:r w:rsidRPr="00CB574E">
        <w:t>主线方向：AI推理平台开发 / 编译器优化</w:t>
      </w:r>
    </w:p>
    <w:p w14:paraId="1CB199AD" w14:textId="77777777" w:rsidR="00CB574E" w:rsidRPr="00CB574E" w:rsidRDefault="00CB574E" w:rsidP="00CB574E">
      <w:pPr>
        <w:numPr>
          <w:ilvl w:val="0"/>
          <w:numId w:val="19"/>
        </w:numPr>
      </w:pPr>
      <w:r w:rsidRPr="00CB574E">
        <w:t>支线方向：芯片架构 / 新型计算范式（光子计算、</w:t>
      </w:r>
      <w:proofErr w:type="gramStart"/>
      <w:r w:rsidRPr="00CB574E">
        <w:t>存算一体</w:t>
      </w:r>
      <w:proofErr w:type="gramEnd"/>
      <w:r w:rsidRPr="00CB574E">
        <w:t>）</w:t>
      </w:r>
    </w:p>
    <w:p w14:paraId="646147D4" w14:textId="77777777" w:rsidR="00CB574E" w:rsidRPr="00CB574E" w:rsidRDefault="00CB574E" w:rsidP="00CB574E">
      <w:pPr>
        <w:numPr>
          <w:ilvl w:val="0"/>
          <w:numId w:val="19"/>
        </w:numPr>
      </w:pPr>
      <w:r w:rsidRPr="00CB574E">
        <w:t>开始技术纵深研究或准备出国/Top岗</w:t>
      </w:r>
    </w:p>
    <w:p w14:paraId="030D82E2" w14:textId="77777777" w:rsidR="00CB574E" w:rsidRPr="00CB574E" w:rsidRDefault="00CB574E" w:rsidP="00CB574E">
      <w:r w:rsidRPr="00CB574E">
        <w:lastRenderedPageBreak/>
        <w:t>三、目标岗位与企业推荐</w:t>
      </w:r>
    </w:p>
    <w:p w14:paraId="3862DD09" w14:textId="77777777" w:rsidR="00CB574E" w:rsidRPr="00CB574E" w:rsidRDefault="00CB574E" w:rsidP="00CB574E">
      <w:pPr>
        <w:numPr>
          <w:ilvl w:val="0"/>
          <w:numId w:val="20"/>
        </w:numPr>
      </w:pPr>
      <w:r w:rsidRPr="00CB574E">
        <w:t>AI芯片公司</w:t>
      </w:r>
    </w:p>
    <w:p w14:paraId="43C6804F" w14:textId="77777777" w:rsidR="00CB574E" w:rsidRPr="00CB574E" w:rsidRDefault="00CB574E" w:rsidP="00CB574E">
      <w:pPr>
        <w:numPr>
          <w:ilvl w:val="0"/>
          <w:numId w:val="21"/>
        </w:numPr>
      </w:pPr>
      <w:r w:rsidRPr="00CB574E">
        <w:t>华为海思：NPU架构师、AI芯片验证工程师</w:t>
      </w:r>
    </w:p>
    <w:p w14:paraId="31351F9B" w14:textId="77777777" w:rsidR="00CB574E" w:rsidRPr="00CB574E" w:rsidRDefault="00CB574E" w:rsidP="00CB574E">
      <w:pPr>
        <w:numPr>
          <w:ilvl w:val="0"/>
          <w:numId w:val="21"/>
        </w:numPr>
      </w:pPr>
      <w:r w:rsidRPr="00CB574E">
        <w:t>阿里平头哥：RISC-V生态工具</w:t>
      </w:r>
      <w:proofErr w:type="gramStart"/>
      <w:r w:rsidRPr="00CB574E">
        <w:t>链开发</w:t>
      </w:r>
      <w:proofErr w:type="gramEnd"/>
      <w:r w:rsidRPr="00CB574E">
        <w:t>工程师</w:t>
      </w:r>
    </w:p>
    <w:p w14:paraId="5E0A4D08" w14:textId="77777777" w:rsidR="00CB574E" w:rsidRPr="00CB574E" w:rsidRDefault="00CB574E" w:rsidP="00CB574E">
      <w:pPr>
        <w:numPr>
          <w:ilvl w:val="0"/>
          <w:numId w:val="21"/>
        </w:numPr>
      </w:pPr>
      <w:r w:rsidRPr="00CB574E">
        <w:t>寒武纪/</w:t>
      </w:r>
      <w:proofErr w:type="gramStart"/>
      <w:r w:rsidRPr="00CB574E">
        <w:t>燧</w:t>
      </w:r>
      <w:proofErr w:type="gramEnd"/>
      <w:r w:rsidRPr="00CB574E">
        <w:t>原/壁</w:t>
      </w:r>
      <w:proofErr w:type="gramStart"/>
      <w:r w:rsidRPr="00CB574E">
        <w:t>仞</w:t>
      </w:r>
      <w:proofErr w:type="gramEnd"/>
      <w:r w:rsidRPr="00CB574E">
        <w:t>：GPU架构、模型部署、编译器优化</w:t>
      </w:r>
    </w:p>
    <w:p w14:paraId="4C3A0FEF" w14:textId="77777777" w:rsidR="00CB574E" w:rsidRPr="00CB574E" w:rsidRDefault="00CB574E" w:rsidP="00CB574E">
      <w:pPr>
        <w:numPr>
          <w:ilvl w:val="0"/>
          <w:numId w:val="22"/>
        </w:numPr>
      </w:pPr>
      <w:proofErr w:type="gramStart"/>
      <w:r w:rsidRPr="00CB574E">
        <w:t>云计算</w:t>
      </w:r>
      <w:proofErr w:type="gramEnd"/>
      <w:r w:rsidRPr="00CB574E">
        <w:t>与互联网平台</w:t>
      </w:r>
    </w:p>
    <w:p w14:paraId="6A823078" w14:textId="77777777" w:rsidR="00CB574E" w:rsidRPr="00CB574E" w:rsidRDefault="00CB574E" w:rsidP="00CB574E">
      <w:pPr>
        <w:numPr>
          <w:ilvl w:val="0"/>
          <w:numId w:val="23"/>
        </w:numPr>
      </w:pPr>
      <w:r w:rsidRPr="00CB574E">
        <w:t>阿里云、昇腾、</w:t>
      </w:r>
      <w:proofErr w:type="gramStart"/>
      <w:r w:rsidRPr="00CB574E">
        <w:t>腾讯云</w:t>
      </w:r>
      <w:proofErr w:type="gramEnd"/>
      <w:r w:rsidRPr="00CB574E">
        <w:t>：异构计算工程师</w:t>
      </w:r>
    </w:p>
    <w:p w14:paraId="1F8A53F9" w14:textId="77777777" w:rsidR="00CB574E" w:rsidRPr="00CB574E" w:rsidRDefault="00CB574E" w:rsidP="00CB574E">
      <w:pPr>
        <w:numPr>
          <w:ilvl w:val="0"/>
          <w:numId w:val="23"/>
        </w:numPr>
      </w:pPr>
      <w:r w:rsidRPr="00CB574E">
        <w:t>字节AML、百度飞桨：大模型推理系统开发、深度学习框架优化</w:t>
      </w:r>
    </w:p>
    <w:p w14:paraId="18C42BE9" w14:textId="77777777" w:rsidR="00CB574E" w:rsidRPr="00CB574E" w:rsidRDefault="00CB574E" w:rsidP="00CB574E">
      <w:pPr>
        <w:numPr>
          <w:ilvl w:val="0"/>
          <w:numId w:val="24"/>
        </w:numPr>
      </w:pPr>
      <w:r w:rsidRPr="00CB574E">
        <w:t>高性能计算与新兴领域</w:t>
      </w:r>
    </w:p>
    <w:p w14:paraId="38D542D1" w14:textId="77777777" w:rsidR="00CB574E" w:rsidRPr="00CB574E" w:rsidRDefault="00CB574E" w:rsidP="00CB574E">
      <w:pPr>
        <w:numPr>
          <w:ilvl w:val="0"/>
          <w:numId w:val="25"/>
        </w:numPr>
      </w:pPr>
      <w:r w:rsidRPr="00CB574E">
        <w:t>NVIDIA中国：</w:t>
      </w:r>
      <w:proofErr w:type="spellStart"/>
      <w:r w:rsidRPr="00CB574E">
        <w:t>TensorRT</w:t>
      </w:r>
      <w:proofErr w:type="spellEnd"/>
      <w:r w:rsidRPr="00CB574E">
        <w:t>/CUDA内核开发</w:t>
      </w:r>
    </w:p>
    <w:p w14:paraId="6871161A" w14:textId="77777777" w:rsidR="00CB574E" w:rsidRPr="00CB574E" w:rsidRDefault="00CB574E" w:rsidP="00CB574E">
      <w:pPr>
        <w:numPr>
          <w:ilvl w:val="0"/>
          <w:numId w:val="25"/>
        </w:numPr>
      </w:pPr>
      <w:r w:rsidRPr="00CB574E">
        <w:t>光子算数、</w:t>
      </w:r>
      <w:proofErr w:type="gramStart"/>
      <w:r w:rsidRPr="00CB574E">
        <w:t>曦智科技</w:t>
      </w:r>
      <w:proofErr w:type="gramEnd"/>
      <w:r w:rsidRPr="00CB574E">
        <w:t>：光子计算芯片系统映射</w:t>
      </w:r>
    </w:p>
    <w:p w14:paraId="5569DCE7" w14:textId="77777777" w:rsidR="00CB574E" w:rsidRPr="00CB574E" w:rsidRDefault="00CB574E" w:rsidP="00CB574E">
      <w:pPr>
        <w:numPr>
          <w:ilvl w:val="0"/>
          <w:numId w:val="26"/>
        </w:numPr>
      </w:pPr>
      <w:r w:rsidRPr="00CB574E">
        <w:t>RISC-V生态与开源协同</w:t>
      </w:r>
    </w:p>
    <w:p w14:paraId="594C749D" w14:textId="77777777" w:rsidR="00CB574E" w:rsidRPr="00CB574E" w:rsidRDefault="00CB574E" w:rsidP="00CB574E">
      <w:pPr>
        <w:numPr>
          <w:ilvl w:val="0"/>
          <w:numId w:val="27"/>
        </w:numPr>
      </w:pPr>
      <w:proofErr w:type="gramStart"/>
      <w:r w:rsidRPr="00CB574E">
        <w:t>芯来科技</w:t>
      </w:r>
      <w:proofErr w:type="gramEnd"/>
      <w:r w:rsidRPr="00CB574E">
        <w:t>、赛昉科技：AI扩展指令开发、工具链构建</w:t>
      </w:r>
    </w:p>
    <w:p w14:paraId="65229E0C" w14:textId="77777777" w:rsidR="00CB574E" w:rsidRPr="00CB574E" w:rsidRDefault="00CB574E" w:rsidP="00CB574E">
      <w:pPr>
        <w:numPr>
          <w:ilvl w:val="0"/>
          <w:numId w:val="27"/>
        </w:numPr>
      </w:pPr>
      <w:r w:rsidRPr="00CB574E">
        <w:t>中科驭数：DPU加速引擎开发</w:t>
      </w:r>
    </w:p>
    <w:p w14:paraId="7C162B97" w14:textId="77777777" w:rsidR="00CB574E" w:rsidRPr="00CB574E" w:rsidRDefault="00CB574E" w:rsidP="00CB574E">
      <w:r w:rsidRPr="00CB574E">
        <w:t>四、技能提升路径</w:t>
      </w:r>
    </w:p>
    <w:p w14:paraId="79933C02" w14:textId="77777777" w:rsidR="00CB574E" w:rsidRPr="00CB574E" w:rsidRDefault="00CB574E" w:rsidP="00CB574E">
      <w:pPr>
        <w:numPr>
          <w:ilvl w:val="0"/>
          <w:numId w:val="28"/>
        </w:numPr>
      </w:pPr>
      <w:r w:rsidRPr="00CB574E">
        <w:t>工具链：掌握MLIR、Triton、</w:t>
      </w:r>
      <w:proofErr w:type="spellStart"/>
      <w:r w:rsidRPr="00CB574E">
        <w:t>AutoScheduler</w:t>
      </w:r>
      <w:proofErr w:type="spellEnd"/>
      <w:r w:rsidRPr="00CB574E">
        <w:t>等编译优化框架</w:t>
      </w:r>
    </w:p>
    <w:p w14:paraId="2072182F" w14:textId="77777777" w:rsidR="00CB574E" w:rsidRPr="00CB574E" w:rsidRDefault="00CB574E" w:rsidP="00CB574E">
      <w:pPr>
        <w:numPr>
          <w:ilvl w:val="0"/>
          <w:numId w:val="28"/>
        </w:numPr>
      </w:pPr>
      <w:r w:rsidRPr="00CB574E">
        <w:t>模型优化：学习</w:t>
      </w:r>
      <w:proofErr w:type="spellStart"/>
      <w:r w:rsidRPr="00CB574E">
        <w:t>TensorRT</w:t>
      </w:r>
      <w:proofErr w:type="spellEnd"/>
      <w:r w:rsidRPr="00CB574E">
        <w:t>量化、</w:t>
      </w:r>
      <w:proofErr w:type="spellStart"/>
      <w:r w:rsidRPr="00CB574E">
        <w:t>FlashAttention</w:t>
      </w:r>
      <w:proofErr w:type="spellEnd"/>
      <w:r w:rsidRPr="00CB574E">
        <w:t>、KV Cache优化</w:t>
      </w:r>
    </w:p>
    <w:p w14:paraId="54167580" w14:textId="77777777" w:rsidR="00CB574E" w:rsidRPr="00CB574E" w:rsidRDefault="00CB574E" w:rsidP="00CB574E">
      <w:pPr>
        <w:numPr>
          <w:ilvl w:val="0"/>
          <w:numId w:val="28"/>
        </w:numPr>
      </w:pPr>
      <w:r w:rsidRPr="00CB574E">
        <w:t>硬件感知算法设计：用Gem5分析访存瓶颈，设计带硬件感知能力的算子</w:t>
      </w:r>
    </w:p>
    <w:p w14:paraId="7CA692B4" w14:textId="77777777" w:rsidR="00CB574E" w:rsidRPr="00CB574E" w:rsidRDefault="00CB574E" w:rsidP="00CB574E">
      <w:r w:rsidRPr="00CB574E">
        <w:t>五、项目包装建议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220"/>
        <w:gridCol w:w="2765"/>
        <w:gridCol w:w="1605"/>
      </w:tblGrid>
      <w:tr w:rsidR="00CB574E" w:rsidRPr="00CB574E" w14:paraId="5DC1FA0E" w14:textId="77777777" w:rsidTr="00CB5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6F01D" w14:textId="77777777" w:rsidR="00CB574E" w:rsidRPr="00CB574E" w:rsidRDefault="00CB574E" w:rsidP="00CB574E">
            <w:pPr>
              <w:rPr>
                <w:b/>
                <w:bCs/>
              </w:rPr>
            </w:pPr>
            <w:r w:rsidRPr="00CB574E">
              <w:rPr>
                <w:b/>
                <w:bCs/>
              </w:rPr>
              <w:t>项目方向</w:t>
            </w:r>
          </w:p>
        </w:tc>
        <w:tc>
          <w:tcPr>
            <w:tcW w:w="0" w:type="auto"/>
            <w:vAlign w:val="center"/>
            <w:hideMark/>
          </w:tcPr>
          <w:p w14:paraId="2B465198" w14:textId="77777777" w:rsidR="00CB574E" w:rsidRPr="00CB574E" w:rsidRDefault="00CB574E" w:rsidP="00CB574E">
            <w:pPr>
              <w:rPr>
                <w:b/>
                <w:bCs/>
              </w:rPr>
            </w:pPr>
            <w:r w:rsidRPr="00CB574E">
              <w:rPr>
                <w:b/>
                <w:bCs/>
              </w:rPr>
              <w:t>技术关键词</w:t>
            </w:r>
          </w:p>
        </w:tc>
        <w:tc>
          <w:tcPr>
            <w:tcW w:w="0" w:type="auto"/>
            <w:vAlign w:val="center"/>
            <w:hideMark/>
          </w:tcPr>
          <w:p w14:paraId="43B4EB84" w14:textId="77777777" w:rsidR="00CB574E" w:rsidRPr="00CB574E" w:rsidRDefault="00CB574E" w:rsidP="00CB574E">
            <w:pPr>
              <w:rPr>
                <w:b/>
                <w:bCs/>
              </w:rPr>
            </w:pPr>
            <w:r w:rsidRPr="00CB574E">
              <w:rPr>
                <w:b/>
                <w:bCs/>
              </w:rPr>
              <w:t>提升方式</w:t>
            </w:r>
          </w:p>
        </w:tc>
        <w:tc>
          <w:tcPr>
            <w:tcW w:w="0" w:type="auto"/>
            <w:vAlign w:val="center"/>
            <w:hideMark/>
          </w:tcPr>
          <w:p w14:paraId="0EBC02BE" w14:textId="77777777" w:rsidR="00CB574E" w:rsidRPr="00CB574E" w:rsidRDefault="00CB574E" w:rsidP="00CB574E">
            <w:pPr>
              <w:rPr>
                <w:b/>
                <w:bCs/>
              </w:rPr>
            </w:pPr>
            <w:r w:rsidRPr="00CB574E">
              <w:rPr>
                <w:b/>
                <w:bCs/>
              </w:rPr>
              <w:t>产出</w:t>
            </w:r>
          </w:p>
        </w:tc>
      </w:tr>
      <w:tr w:rsidR="00CB574E" w:rsidRPr="00CB574E" w14:paraId="66F36F67" w14:textId="77777777" w:rsidTr="00CB5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CC6A" w14:textId="77777777" w:rsidR="00CB574E" w:rsidRPr="00CB574E" w:rsidRDefault="00CB574E" w:rsidP="00CB574E">
            <w:r w:rsidRPr="00CB574E">
              <w:t>CUDA模型推理</w:t>
            </w:r>
          </w:p>
        </w:tc>
        <w:tc>
          <w:tcPr>
            <w:tcW w:w="0" w:type="auto"/>
            <w:vAlign w:val="center"/>
            <w:hideMark/>
          </w:tcPr>
          <w:p w14:paraId="0188FCD7" w14:textId="77777777" w:rsidR="00CB574E" w:rsidRPr="00CB574E" w:rsidRDefault="00CB574E" w:rsidP="00CB574E">
            <w:r w:rsidRPr="00CB574E">
              <w:t>kernel优化/Warp并行</w:t>
            </w:r>
          </w:p>
        </w:tc>
        <w:tc>
          <w:tcPr>
            <w:tcW w:w="0" w:type="auto"/>
            <w:vAlign w:val="center"/>
            <w:hideMark/>
          </w:tcPr>
          <w:p w14:paraId="7F58812B" w14:textId="77777777" w:rsidR="00CB574E" w:rsidRPr="00CB574E" w:rsidRDefault="00CB574E" w:rsidP="00CB574E">
            <w:r w:rsidRPr="00CB574E">
              <w:t>增加FP16支持+kernel融合</w:t>
            </w:r>
          </w:p>
        </w:tc>
        <w:tc>
          <w:tcPr>
            <w:tcW w:w="0" w:type="auto"/>
            <w:vAlign w:val="center"/>
            <w:hideMark/>
          </w:tcPr>
          <w:p w14:paraId="01605041" w14:textId="77777777" w:rsidR="00CB574E" w:rsidRPr="00CB574E" w:rsidRDefault="00CB574E" w:rsidP="00CB574E">
            <w:r w:rsidRPr="00CB574E">
              <w:t>GitHub库+</w:t>
            </w:r>
            <w:proofErr w:type="gramStart"/>
            <w:r w:rsidRPr="00CB574E">
              <w:t>博客</w:t>
            </w:r>
            <w:proofErr w:type="gramEnd"/>
          </w:p>
        </w:tc>
      </w:tr>
      <w:tr w:rsidR="00CB574E" w:rsidRPr="00CB574E" w14:paraId="4E8F9C66" w14:textId="77777777" w:rsidTr="00CB5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BF8D" w14:textId="77777777" w:rsidR="00CB574E" w:rsidRPr="00CB574E" w:rsidRDefault="00CB574E" w:rsidP="00CB574E">
            <w:r w:rsidRPr="00CB574E">
              <w:t>AI加速器设计</w:t>
            </w:r>
          </w:p>
        </w:tc>
        <w:tc>
          <w:tcPr>
            <w:tcW w:w="0" w:type="auto"/>
            <w:vAlign w:val="center"/>
            <w:hideMark/>
          </w:tcPr>
          <w:p w14:paraId="0B925034" w14:textId="77777777" w:rsidR="00CB574E" w:rsidRPr="00CB574E" w:rsidRDefault="00CB574E" w:rsidP="00CB574E">
            <w:r w:rsidRPr="00CB574E">
              <w:t>RISC-V指令/架构分析</w:t>
            </w:r>
          </w:p>
        </w:tc>
        <w:tc>
          <w:tcPr>
            <w:tcW w:w="0" w:type="auto"/>
            <w:vAlign w:val="center"/>
            <w:hideMark/>
          </w:tcPr>
          <w:p w14:paraId="071B956A" w14:textId="77777777" w:rsidR="00CB574E" w:rsidRPr="00CB574E" w:rsidRDefault="00CB574E" w:rsidP="00CB574E">
            <w:r w:rsidRPr="00CB574E">
              <w:t>向LLM指令集扩展方向演进</w:t>
            </w:r>
          </w:p>
        </w:tc>
        <w:tc>
          <w:tcPr>
            <w:tcW w:w="0" w:type="auto"/>
            <w:vAlign w:val="center"/>
            <w:hideMark/>
          </w:tcPr>
          <w:p w14:paraId="483FB1AA" w14:textId="77777777" w:rsidR="00CB574E" w:rsidRPr="00CB574E" w:rsidRDefault="00CB574E" w:rsidP="00CB574E">
            <w:r w:rsidRPr="00CB574E">
              <w:t>Paper/开源</w:t>
            </w:r>
          </w:p>
        </w:tc>
      </w:tr>
      <w:tr w:rsidR="00CB574E" w:rsidRPr="00CB574E" w14:paraId="2B29C5C8" w14:textId="77777777" w:rsidTr="00CB5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E67E" w14:textId="77777777" w:rsidR="00CB574E" w:rsidRPr="00CB574E" w:rsidRDefault="00CB574E" w:rsidP="00CB574E">
            <w:r w:rsidRPr="00CB574E">
              <w:t>TVM/MLIR优化</w:t>
            </w:r>
          </w:p>
        </w:tc>
        <w:tc>
          <w:tcPr>
            <w:tcW w:w="0" w:type="auto"/>
            <w:vAlign w:val="center"/>
            <w:hideMark/>
          </w:tcPr>
          <w:p w14:paraId="3DEA7020" w14:textId="77777777" w:rsidR="00CB574E" w:rsidRPr="00CB574E" w:rsidRDefault="00CB574E" w:rsidP="00CB574E">
            <w:proofErr w:type="spellStart"/>
            <w:r w:rsidRPr="00CB574E">
              <w:t>AutoTVM</w:t>
            </w:r>
            <w:proofErr w:type="spellEnd"/>
            <w:r w:rsidRPr="00CB574E">
              <w:t>/IR Pass设计</w:t>
            </w:r>
          </w:p>
        </w:tc>
        <w:tc>
          <w:tcPr>
            <w:tcW w:w="0" w:type="auto"/>
            <w:vAlign w:val="center"/>
            <w:hideMark/>
          </w:tcPr>
          <w:p w14:paraId="65DC5B4E" w14:textId="77777777" w:rsidR="00CB574E" w:rsidRPr="00CB574E" w:rsidRDefault="00CB574E" w:rsidP="00CB574E">
            <w:r w:rsidRPr="00CB574E">
              <w:t>算子融合+图优化案例构建</w:t>
            </w:r>
          </w:p>
        </w:tc>
        <w:tc>
          <w:tcPr>
            <w:tcW w:w="0" w:type="auto"/>
            <w:vAlign w:val="center"/>
            <w:hideMark/>
          </w:tcPr>
          <w:p w14:paraId="51A7BDD0" w14:textId="77777777" w:rsidR="00CB574E" w:rsidRPr="00CB574E" w:rsidRDefault="00CB574E" w:rsidP="00CB574E">
            <w:r w:rsidRPr="00CB574E">
              <w:t>简历亮点</w:t>
            </w:r>
          </w:p>
        </w:tc>
      </w:tr>
    </w:tbl>
    <w:p w14:paraId="7C954EBD" w14:textId="77777777" w:rsidR="00CB574E" w:rsidRPr="00CB574E" w:rsidRDefault="00CB574E" w:rsidP="00CB574E">
      <w:r w:rsidRPr="00CB574E">
        <w:t>六、长期发展路径</w:t>
      </w:r>
    </w:p>
    <w:p w14:paraId="06FA94A3" w14:textId="77777777" w:rsidR="00CB574E" w:rsidRPr="00CB574E" w:rsidRDefault="00CB574E" w:rsidP="00CB574E">
      <w:pPr>
        <w:numPr>
          <w:ilvl w:val="0"/>
          <w:numId w:val="29"/>
        </w:numPr>
      </w:pPr>
      <w:r w:rsidRPr="00CB574E">
        <w:t>技术纵深：AI芯片架构师、大模型推理系统负责人</w:t>
      </w:r>
    </w:p>
    <w:p w14:paraId="5624DAF3" w14:textId="77777777" w:rsidR="00CB574E" w:rsidRPr="00CB574E" w:rsidRDefault="00CB574E" w:rsidP="00CB574E">
      <w:pPr>
        <w:numPr>
          <w:ilvl w:val="0"/>
          <w:numId w:val="29"/>
        </w:numPr>
      </w:pPr>
      <w:r w:rsidRPr="00CB574E">
        <w:t>交叉探索：光子计算系统映射、</w:t>
      </w:r>
      <w:proofErr w:type="gramStart"/>
      <w:r w:rsidRPr="00CB574E">
        <w:t>存算一体</w:t>
      </w:r>
      <w:proofErr w:type="gramEnd"/>
      <w:r w:rsidRPr="00CB574E">
        <w:t>芯片设计</w:t>
      </w:r>
    </w:p>
    <w:p w14:paraId="5EF07CC9" w14:textId="77777777" w:rsidR="00CB574E" w:rsidRPr="00CB574E" w:rsidRDefault="00CB574E" w:rsidP="00CB574E">
      <w:pPr>
        <w:numPr>
          <w:ilvl w:val="0"/>
          <w:numId w:val="29"/>
        </w:numPr>
      </w:pPr>
      <w:r w:rsidRPr="00CB574E">
        <w:lastRenderedPageBreak/>
        <w:t>学术产业结合：RISC-V AI生态建设、</w:t>
      </w:r>
      <w:proofErr w:type="spellStart"/>
      <w:r w:rsidRPr="00CB574E">
        <w:t>Chiplet</w:t>
      </w:r>
      <w:proofErr w:type="spellEnd"/>
      <w:r w:rsidRPr="00CB574E">
        <w:t>系统协同设计</w:t>
      </w:r>
    </w:p>
    <w:p w14:paraId="4AF0030F" w14:textId="77777777" w:rsidR="00CB574E" w:rsidRPr="00CB574E" w:rsidRDefault="00CB574E" w:rsidP="00CB574E">
      <w:r w:rsidRPr="00CB574E">
        <w:t>七、岗位筛选建议</w:t>
      </w:r>
    </w:p>
    <w:p w14:paraId="74B240B2" w14:textId="77777777" w:rsidR="00CB574E" w:rsidRPr="00CB574E" w:rsidRDefault="00CB574E" w:rsidP="00CB574E">
      <w:pPr>
        <w:numPr>
          <w:ilvl w:val="0"/>
          <w:numId w:val="30"/>
        </w:numPr>
      </w:pPr>
      <w:r w:rsidRPr="00CB574E">
        <w:t>优先投递软硬结合岗位：工具链开发、推理加速、模型部署</w:t>
      </w:r>
    </w:p>
    <w:p w14:paraId="7568DC3B" w14:textId="77777777" w:rsidR="00CB574E" w:rsidRPr="00CB574E" w:rsidRDefault="00CB574E" w:rsidP="00CB574E">
      <w:pPr>
        <w:numPr>
          <w:ilvl w:val="0"/>
          <w:numId w:val="30"/>
        </w:numPr>
      </w:pPr>
      <w:r w:rsidRPr="00CB574E">
        <w:t>避免路径收窄：慎重选择仅限底层CPU设计或纯算法岗</w:t>
      </w:r>
    </w:p>
    <w:p w14:paraId="52D5AF1B" w14:textId="77777777" w:rsidR="00CB574E" w:rsidRPr="00CB574E" w:rsidRDefault="00CB574E" w:rsidP="00CB574E">
      <w:r w:rsidRPr="00CB574E">
        <w:t>八、兴趣验证策略</w:t>
      </w:r>
    </w:p>
    <w:p w14:paraId="6AAB7965" w14:textId="77777777" w:rsidR="00CB574E" w:rsidRPr="00CB574E" w:rsidRDefault="00CB574E" w:rsidP="00CB574E">
      <w:pPr>
        <w:numPr>
          <w:ilvl w:val="0"/>
          <w:numId w:val="31"/>
        </w:numPr>
      </w:pPr>
      <w:r w:rsidRPr="00CB574E">
        <w:t>尝试构建TVM+MLIR端到端优化案例（如</w:t>
      </w:r>
      <w:proofErr w:type="spellStart"/>
      <w:r w:rsidRPr="00CB574E">
        <w:t>ResNet</w:t>
      </w:r>
      <w:proofErr w:type="spellEnd"/>
      <w:r w:rsidRPr="00CB574E">
        <w:t>部署）</w:t>
      </w:r>
    </w:p>
    <w:p w14:paraId="4F5D08AF" w14:textId="77777777" w:rsidR="00CB574E" w:rsidRPr="00CB574E" w:rsidRDefault="00CB574E" w:rsidP="00CB574E">
      <w:pPr>
        <w:numPr>
          <w:ilvl w:val="0"/>
          <w:numId w:val="31"/>
        </w:numPr>
      </w:pPr>
      <w:r w:rsidRPr="00CB574E">
        <w:t>参与RISC-V AI/ML工作组，设计并提交一个自定义扩展指令提案</w:t>
      </w:r>
    </w:p>
    <w:p w14:paraId="3F22F81E" w14:textId="77777777" w:rsidR="00CB574E" w:rsidRDefault="00CB574E" w:rsidP="00CB574E">
      <w:r w:rsidRPr="00CB574E">
        <w:t>结语：你具备成为“AI时代的芯片架构师”或“懂硬件的AI系统专家”的潜力，建议从AI推理系统与编译优化切入，构建技术闭环，同时保留硬件能力形成差异化壁垒。</w:t>
      </w:r>
    </w:p>
    <w:p w14:paraId="4753946A" w14:textId="77777777" w:rsidR="00BD476F" w:rsidRPr="00CB574E" w:rsidRDefault="00BD476F" w:rsidP="00CB574E">
      <w:pPr>
        <w:rPr>
          <w:rFonts w:hint="eastAsia"/>
        </w:rPr>
      </w:pPr>
    </w:p>
    <w:p w14:paraId="0421A8AC" w14:textId="77777777" w:rsidR="00BD476F" w:rsidRPr="00BD476F" w:rsidRDefault="00BD476F" w:rsidP="00BD476F">
      <w:r w:rsidRPr="00BD476F">
        <w:t>【职业发展路径图 + 项目提升建议表（融合AI分析与职业趋势）】</w:t>
      </w:r>
    </w:p>
    <w:p w14:paraId="1A508E1A" w14:textId="77777777" w:rsidR="00BD476F" w:rsidRPr="00BD476F" w:rsidRDefault="00BD476F" w:rsidP="00BD476F">
      <w:r w:rsidRPr="00BD476F">
        <w:t>姓名：罗腾 目标方向：软硬协同工程师 / AI模型推理加速 / CUDA内核优化 / 芯片架构设计 阶段：</w:t>
      </w:r>
      <w:proofErr w:type="gramStart"/>
      <w:r w:rsidRPr="00BD476F">
        <w:t>研一</w:t>
      </w:r>
      <w:proofErr w:type="gramEnd"/>
      <w:r w:rsidRPr="00BD476F">
        <w:t>，具备数字IC与GPU并行计算基础，寻求综合性发展路径</w:t>
      </w:r>
    </w:p>
    <w:p w14:paraId="1F683717" w14:textId="77777777" w:rsidR="00BD476F" w:rsidRPr="00BD476F" w:rsidRDefault="00BD476F" w:rsidP="00BD476F">
      <w:r w:rsidRPr="00BD476F">
        <w:t>（前文内容保留，略）</w:t>
      </w:r>
    </w:p>
    <w:p w14:paraId="7C16374E" w14:textId="77777777" w:rsidR="00BD476F" w:rsidRPr="00BD476F" w:rsidRDefault="00BD476F" w:rsidP="00BD476F">
      <w:r w:rsidRPr="00BD476F">
        <w:t>九、岗位搜索关键词清单表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3215"/>
        <w:gridCol w:w="1467"/>
        <w:gridCol w:w="2238"/>
      </w:tblGrid>
      <w:tr w:rsidR="00BD476F" w:rsidRPr="00BD476F" w14:paraId="3073185F" w14:textId="77777777" w:rsidTr="00BD4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4B640" w14:textId="77777777" w:rsidR="00BD476F" w:rsidRPr="00BD476F" w:rsidRDefault="00BD476F" w:rsidP="00BD476F">
            <w:pPr>
              <w:rPr>
                <w:b/>
                <w:bCs/>
              </w:rPr>
            </w:pPr>
            <w:r w:rsidRPr="00BD476F">
              <w:rPr>
                <w:b/>
                <w:bCs/>
              </w:rPr>
              <w:t>岗位方向</w:t>
            </w:r>
          </w:p>
        </w:tc>
        <w:tc>
          <w:tcPr>
            <w:tcW w:w="0" w:type="auto"/>
            <w:vAlign w:val="center"/>
            <w:hideMark/>
          </w:tcPr>
          <w:p w14:paraId="7BE0AC75" w14:textId="77777777" w:rsidR="00BD476F" w:rsidRPr="00BD476F" w:rsidRDefault="00BD476F" w:rsidP="00BD476F">
            <w:pPr>
              <w:rPr>
                <w:b/>
                <w:bCs/>
              </w:rPr>
            </w:pPr>
            <w:r w:rsidRPr="00BD476F">
              <w:rPr>
                <w:b/>
                <w:bCs/>
              </w:rPr>
              <w:t>推荐关键词（中文+英文）</w:t>
            </w:r>
          </w:p>
        </w:tc>
        <w:tc>
          <w:tcPr>
            <w:tcW w:w="0" w:type="auto"/>
            <w:vAlign w:val="center"/>
            <w:hideMark/>
          </w:tcPr>
          <w:p w14:paraId="75450467" w14:textId="77777777" w:rsidR="00BD476F" w:rsidRPr="00BD476F" w:rsidRDefault="00BD476F" w:rsidP="00BD476F">
            <w:pPr>
              <w:rPr>
                <w:b/>
                <w:bCs/>
              </w:rPr>
            </w:pPr>
            <w:proofErr w:type="gramStart"/>
            <w:r w:rsidRPr="00BD476F">
              <w:rPr>
                <w:b/>
                <w:bCs/>
              </w:rPr>
              <w:t>适配平台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C6E604" w14:textId="77777777" w:rsidR="00BD476F" w:rsidRPr="00BD476F" w:rsidRDefault="00BD476F" w:rsidP="00BD476F">
            <w:pPr>
              <w:rPr>
                <w:b/>
                <w:bCs/>
              </w:rPr>
            </w:pPr>
            <w:r w:rsidRPr="00BD476F">
              <w:rPr>
                <w:b/>
                <w:bCs/>
              </w:rPr>
              <w:t>典型公司推荐</w:t>
            </w:r>
          </w:p>
        </w:tc>
      </w:tr>
      <w:tr w:rsidR="00BD476F" w:rsidRPr="00BD476F" w14:paraId="3A6A91FE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AC429" w14:textId="77777777" w:rsidR="00BD476F" w:rsidRPr="00BD476F" w:rsidRDefault="00BD476F" w:rsidP="00BD476F">
            <w:r w:rsidRPr="00BD476F">
              <w:t>AI推理加速</w:t>
            </w:r>
          </w:p>
        </w:tc>
        <w:tc>
          <w:tcPr>
            <w:tcW w:w="0" w:type="auto"/>
            <w:vAlign w:val="center"/>
            <w:hideMark/>
          </w:tcPr>
          <w:p w14:paraId="62C435F4" w14:textId="77777777" w:rsidR="00BD476F" w:rsidRPr="00BD476F" w:rsidRDefault="00BD476F" w:rsidP="00BD476F">
            <w:r w:rsidRPr="00BD476F">
              <w:t>AI推理工程师 / Inference Engineer / 模型部署优化</w:t>
            </w:r>
          </w:p>
        </w:tc>
        <w:tc>
          <w:tcPr>
            <w:tcW w:w="0" w:type="auto"/>
            <w:vAlign w:val="center"/>
            <w:hideMark/>
          </w:tcPr>
          <w:p w14:paraId="1C56C269" w14:textId="77777777" w:rsidR="00BD476F" w:rsidRPr="00BD476F" w:rsidRDefault="00BD476F" w:rsidP="00BD476F">
            <w:r w:rsidRPr="00BD476F">
              <w:t>Boss直聘、小红书</w:t>
            </w:r>
          </w:p>
        </w:tc>
        <w:tc>
          <w:tcPr>
            <w:tcW w:w="0" w:type="auto"/>
            <w:vAlign w:val="center"/>
            <w:hideMark/>
          </w:tcPr>
          <w:p w14:paraId="476CF7C8" w14:textId="77777777" w:rsidR="00BD476F" w:rsidRPr="00BD476F" w:rsidRDefault="00BD476F" w:rsidP="00BD476F">
            <w:r w:rsidRPr="00BD476F">
              <w:t>字节跳动、百度飞桨、阿里云</w:t>
            </w:r>
          </w:p>
        </w:tc>
      </w:tr>
      <w:tr w:rsidR="00BD476F" w:rsidRPr="00BD476F" w14:paraId="1533E5F8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8B0D" w14:textId="77777777" w:rsidR="00BD476F" w:rsidRPr="00BD476F" w:rsidRDefault="00BD476F" w:rsidP="00BD476F">
            <w:r w:rsidRPr="00BD476F">
              <w:t>CUDA/GPU优化</w:t>
            </w:r>
          </w:p>
        </w:tc>
        <w:tc>
          <w:tcPr>
            <w:tcW w:w="0" w:type="auto"/>
            <w:vAlign w:val="center"/>
            <w:hideMark/>
          </w:tcPr>
          <w:p w14:paraId="43363A07" w14:textId="77777777" w:rsidR="00BD476F" w:rsidRPr="00BD476F" w:rsidRDefault="00BD476F" w:rsidP="00BD476F">
            <w:r w:rsidRPr="00BD476F">
              <w:t>CUDA开发工程师 / CUDA Kernel / GPU加速工程师</w:t>
            </w:r>
          </w:p>
        </w:tc>
        <w:tc>
          <w:tcPr>
            <w:tcW w:w="0" w:type="auto"/>
            <w:vAlign w:val="center"/>
            <w:hideMark/>
          </w:tcPr>
          <w:p w14:paraId="125D0340" w14:textId="77777777" w:rsidR="00BD476F" w:rsidRPr="00BD476F" w:rsidRDefault="00BD476F" w:rsidP="00BD476F">
            <w:r w:rsidRPr="00BD476F">
              <w:t>Boss直聘、小红书</w:t>
            </w:r>
          </w:p>
        </w:tc>
        <w:tc>
          <w:tcPr>
            <w:tcW w:w="0" w:type="auto"/>
            <w:vAlign w:val="center"/>
            <w:hideMark/>
          </w:tcPr>
          <w:p w14:paraId="15526686" w14:textId="77777777" w:rsidR="00BD476F" w:rsidRPr="00BD476F" w:rsidRDefault="00BD476F" w:rsidP="00BD476F">
            <w:r w:rsidRPr="00BD476F">
              <w:t>NVIDIA中国、壁</w:t>
            </w:r>
            <w:proofErr w:type="gramStart"/>
            <w:r w:rsidRPr="00BD476F">
              <w:t>仞</w:t>
            </w:r>
            <w:proofErr w:type="gramEnd"/>
            <w:r w:rsidRPr="00BD476F">
              <w:t>科技、</w:t>
            </w:r>
            <w:proofErr w:type="gramStart"/>
            <w:r w:rsidRPr="00BD476F">
              <w:t>燧</w:t>
            </w:r>
            <w:proofErr w:type="gramEnd"/>
            <w:r w:rsidRPr="00BD476F">
              <w:t>原科技</w:t>
            </w:r>
          </w:p>
        </w:tc>
      </w:tr>
      <w:tr w:rsidR="00BD476F" w:rsidRPr="00BD476F" w14:paraId="768A3597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12EB" w14:textId="77777777" w:rsidR="00BD476F" w:rsidRPr="00BD476F" w:rsidRDefault="00BD476F" w:rsidP="00BD476F">
            <w:r w:rsidRPr="00BD476F">
              <w:t>编译器/工具链</w:t>
            </w:r>
          </w:p>
        </w:tc>
        <w:tc>
          <w:tcPr>
            <w:tcW w:w="0" w:type="auto"/>
            <w:vAlign w:val="center"/>
            <w:hideMark/>
          </w:tcPr>
          <w:p w14:paraId="34848136" w14:textId="77777777" w:rsidR="00BD476F" w:rsidRPr="00BD476F" w:rsidRDefault="00BD476F" w:rsidP="00BD476F">
            <w:r w:rsidRPr="00BD476F">
              <w:t>AI编译器工程师 / TVM工程师 / MLIR开发工程师</w:t>
            </w:r>
          </w:p>
        </w:tc>
        <w:tc>
          <w:tcPr>
            <w:tcW w:w="0" w:type="auto"/>
            <w:vAlign w:val="center"/>
            <w:hideMark/>
          </w:tcPr>
          <w:p w14:paraId="5A5DC52B" w14:textId="77777777" w:rsidR="00BD476F" w:rsidRPr="00BD476F" w:rsidRDefault="00BD476F" w:rsidP="00BD476F">
            <w:r w:rsidRPr="00BD476F">
              <w:t>Boss直聘、小红书</w:t>
            </w:r>
          </w:p>
        </w:tc>
        <w:tc>
          <w:tcPr>
            <w:tcW w:w="0" w:type="auto"/>
            <w:vAlign w:val="center"/>
            <w:hideMark/>
          </w:tcPr>
          <w:p w14:paraId="5A61D737" w14:textId="77777777" w:rsidR="00BD476F" w:rsidRPr="00BD476F" w:rsidRDefault="00BD476F" w:rsidP="00BD476F">
            <w:r w:rsidRPr="00BD476F">
              <w:t>平头哥、地平线、华为CANN团队</w:t>
            </w:r>
          </w:p>
        </w:tc>
      </w:tr>
      <w:tr w:rsidR="00BD476F" w:rsidRPr="00BD476F" w14:paraId="6F6F3528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CF2D" w14:textId="77777777" w:rsidR="00BD476F" w:rsidRPr="00BD476F" w:rsidRDefault="00BD476F" w:rsidP="00BD476F">
            <w:r w:rsidRPr="00BD476F">
              <w:t>软硬协同岗位</w:t>
            </w:r>
          </w:p>
        </w:tc>
        <w:tc>
          <w:tcPr>
            <w:tcW w:w="0" w:type="auto"/>
            <w:vAlign w:val="center"/>
            <w:hideMark/>
          </w:tcPr>
          <w:p w14:paraId="64B6CBC9" w14:textId="77777777" w:rsidR="00BD476F" w:rsidRPr="00BD476F" w:rsidRDefault="00BD476F" w:rsidP="00BD476F">
            <w:r w:rsidRPr="00BD476F">
              <w:t>软硬件协同工程师 / 异构计算工程师 / AI芯片系统工程师</w:t>
            </w:r>
          </w:p>
        </w:tc>
        <w:tc>
          <w:tcPr>
            <w:tcW w:w="0" w:type="auto"/>
            <w:vAlign w:val="center"/>
            <w:hideMark/>
          </w:tcPr>
          <w:p w14:paraId="53B4C113" w14:textId="77777777" w:rsidR="00BD476F" w:rsidRPr="00BD476F" w:rsidRDefault="00BD476F" w:rsidP="00BD476F">
            <w:r w:rsidRPr="00BD476F">
              <w:t>Boss直聘、小红书</w:t>
            </w:r>
          </w:p>
        </w:tc>
        <w:tc>
          <w:tcPr>
            <w:tcW w:w="0" w:type="auto"/>
            <w:vAlign w:val="center"/>
            <w:hideMark/>
          </w:tcPr>
          <w:p w14:paraId="585FD4AF" w14:textId="77777777" w:rsidR="00BD476F" w:rsidRPr="00BD476F" w:rsidRDefault="00BD476F" w:rsidP="00BD476F">
            <w:r w:rsidRPr="00BD476F">
              <w:t>昇腾团队、阿里云、寒武纪</w:t>
            </w:r>
          </w:p>
        </w:tc>
      </w:tr>
      <w:tr w:rsidR="00BD476F" w:rsidRPr="00BD476F" w14:paraId="3A548C33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3BD7" w14:textId="77777777" w:rsidR="00BD476F" w:rsidRPr="00BD476F" w:rsidRDefault="00BD476F" w:rsidP="00BD476F">
            <w:r w:rsidRPr="00BD476F">
              <w:t>芯片设计扩展</w:t>
            </w:r>
          </w:p>
        </w:tc>
        <w:tc>
          <w:tcPr>
            <w:tcW w:w="0" w:type="auto"/>
            <w:vAlign w:val="center"/>
            <w:hideMark/>
          </w:tcPr>
          <w:p w14:paraId="659F67C4" w14:textId="77777777" w:rsidR="00BD476F" w:rsidRPr="00BD476F" w:rsidRDefault="00BD476F" w:rsidP="00BD476F">
            <w:r w:rsidRPr="00BD476F">
              <w:t>RISC-V工程师 / SoC设计 / 指令集扩展开发</w:t>
            </w:r>
          </w:p>
        </w:tc>
        <w:tc>
          <w:tcPr>
            <w:tcW w:w="0" w:type="auto"/>
            <w:vAlign w:val="center"/>
            <w:hideMark/>
          </w:tcPr>
          <w:p w14:paraId="2F5CC10A" w14:textId="77777777" w:rsidR="00BD476F" w:rsidRPr="00BD476F" w:rsidRDefault="00BD476F" w:rsidP="00BD476F">
            <w:r w:rsidRPr="00BD476F">
              <w:t>Boss直聘、小红书</w:t>
            </w:r>
          </w:p>
        </w:tc>
        <w:tc>
          <w:tcPr>
            <w:tcW w:w="0" w:type="auto"/>
            <w:vAlign w:val="center"/>
            <w:hideMark/>
          </w:tcPr>
          <w:p w14:paraId="1466799F" w14:textId="77777777" w:rsidR="00BD476F" w:rsidRPr="00BD476F" w:rsidRDefault="00BD476F" w:rsidP="00BD476F">
            <w:r w:rsidRPr="00BD476F">
              <w:t>赛昉科技、</w:t>
            </w:r>
            <w:proofErr w:type="gramStart"/>
            <w:r w:rsidRPr="00BD476F">
              <w:t>芯来科技</w:t>
            </w:r>
            <w:proofErr w:type="gramEnd"/>
            <w:r w:rsidRPr="00BD476F">
              <w:t>、中</w:t>
            </w:r>
            <w:proofErr w:type="gramStart"/>
            <w:r w:rsidRPr="00BD476F">
              <w:t>科驭数</w:t>
            </w:r>
            <w:proofErr w:type="gramEnd"/>
          </w:p>
        </w:tc>
      </w:tr>
      <w:tr w:rsidR="00BD476F" w:rsidRPr="00BD476F" w14:paraId="145B708D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4649" w14:textId="77777777" w:rsidR="00BD476F" w:rsidRPr="00BD476F" w:rsidRDefault="00BD476F" w:rsidP="00BD476F">
            <w:r w:rsidRPr="00BD476F">
              <w:t>系统软件/平台</w:t>
            </w:r>
          </w:p>
        </w:tc>
        <w:tc>
          <w:tcPr>
            <w:tcW w:w="0" w:type="auto"/>
            <w:vAlign w:val="center"/>
            <w:hideMark/>
          </w:tcPr>
          <w:p w14:paraId="24FC3C7B" w14:textId="77777777" w:rsidR="00BD476F" w:rsidRPr="00BD476F" w:rsidRDefault="00BD476F" w:rsidP="00BD476F">
            <w:r w:rsidRPr="00BD476F">
              <w:t>深度学习系统开发 / AI框架开发 / AI系统工程师</w:t>
            </w:r>
          </w:p>
        </w:tc>
        <w:tc>
          <w:tcPr>
            <w:tcW w:w="0" w:type="auto"/>
            <w:vAlign w:val="center"/>
            <w:hideMark/>
          </w:tcPr>
          <w:p w14:paraId="7BA90BFA" w14:textId="77777777" w:rsidR="00BD476F" w:rsidRPr="00BD476F" w:rsidRDefault="00BD476F" w:rsidP="00BD476F">
            <w:r w:rsidRPr="00BD476F">
              <w:t>Boss直聘、小红书</w:t>
            </w:r>
          </w:p>
        </w:tc>
        <w:tc>
          <w:tcPr>
            <w:tcW w:w="0" w:type="auto"/>
            <w:vAlign w:val="center"/>
            <w:hideMark/>
          </w:tcPr>
          <w:p w14:paraId="1F3D7919" w14:textId="77777777" w:rsidR="00BD476F" w:rsidRPr="00BD476F" w:rsidRDefault="00BD476F" w:rsidP="00BD476F">
            <w:proofErr w:type="gramStart"/>
            <w:r w:rsidRPr="00BD476F">
              <w:t>腾讯优图</w:t>
            </w:r>
            <w:proofErr w:type="gramEnd"/>
            <w:r w:rsidRPr="00BD476F">
              <w:t>、华为</w:t>
            </w:r>
            <w:proofErr w:type="spellStart"/>
            <w:r w:rsidRPr="00BD476F">
              <w:t>MindSpore</w:t>
            </w:r>
            <w:proofErr w:type="spellEnd"/>
            <w:r w:rsidRPr="00BD476F">
              <w:t>团队</w:t>
            </w:r>
          </w:p>
        </w:tc>
      </w:tr>
      <w:tr w:rsidR="00BD476F" w:rsidRPr="00BD476F" w14:paraId="78293529" w14:textId="77777777" w:rsidTr="00BD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9B1B" w14:textId="77777777" w:rsidR="00BD476F" w:rsidRPr="00BD476F" w:rsidRDefault="00BD476F" w:rsidP="00BD476F">
            <w:r w:rsidRPr="00BD476F">
              <w:lastRenderedPageBreak/>
              <w:t>实习/</w:t>
            </w:r>
            <w:proofErr w:type="gramStart"/>
            <w:r w:rsidRPr="00BD476F">
              <w:t>校招岗位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C01209" w14:textId="77777777" w:rsidR="00BD476F" w:rsidRPr="00BD476F" w:rsidRDefault="00BD476F" w:rsidP="00BD476F">
            <w:r w:rsidRPr="00BD476F">
              <w:t>CUDA实习 / AI推理实习 / 编译器实习 / 工具链实习</w:t>
            </w:r>
          </w:p>
        </w:tc>
        <w:tc>
          <w:tcPr>
            <w:tcW w:w="0" w:type="auto"/>
            <w:vAlign w:val="center"/>
            <w:hideMark/>
          </w:tcPr>
          <w:p w14:paraId="3F8091BA" w14:textId="77777777" w:rsidR="00BD476F" w:rsidRPr="00BD476F" w:rsidRDefault="00BD476F" w:rsidP="00BD476F">
            <w:r w:rsidRPr="00BD476F">
              <w:t>Boss直聘、小红书、</w:t>
            </w:r>
            <w:proofErr w:type="gramStart"/>
            <w:r w:rsidRPr="00BD476F">
              <w:t>官网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6357B9" w14:textId="77777777" w:rsidR="00BD476F" w:rsidRPr="00BD476F" w:rsidRDefault="00BD476F" w:rsidP="00BD476F">
            <w:r w:rsidRPr="00BD476F">
              <w:t>阿里达摩院、字节校招、</w:t>
            </w:r>
            <w:proofErr w:type="gramStart"/>
            <w:r w:rsidRPr="00BD476F">
              <w:t>百度校招</w:t>
            </w:r>
            <w:proofErr w:type="gramEnd"/>
          </w:p>
        </w:tc>
      </w:tr>
    </w:tbl>
    <w:p w14:paraId="5FE967BE" w14:textId="77777777" w:rsidR="00BD476F" w:rsidRPr="00BD476F" w:rsidRDefault="00BD476F" w:rsidP="00BD476F">
      <w:r w:rsidRPr="00BD476F">
        <w:t>十、岗位搜索组合关键词（快速复制使用）</w:t>
      </w:r>
    </w:p>
    <w:p w14:paraId="183DDBFD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模型加速 TVM</w:t>
      </w:r>
    </w:p>
    <w:p w14:paraId="182D24F9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CUDA内核优化 实习</w:t>
      </w:r>
    </w:p>
    <w:p w14:paraId="16F01071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AI芯片工具链 编译器</w:t>
      </w:r>
    </w:p>
    <w:p w14:paraId="12B38A6F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RISC-V 指令集 扩展</w:t>
      </w:r>
    </w:p>
    <w:p w14:paraId="0CD26D77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大模型推理系统 工程师</w:t>
      </w:r>
    </w:p>
    <w:p w14:paraId="7FBE16FD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MLIR 中间表示优化</w:t>
      </w:r>
    </w:p>
    <w:p w14:paraId="3A84E0EC" w14:textId="77777777" w:rsidR="00BD476F" w:rsidRPr="00BD476F" w:rsidRDefault="00BD476F" w:rsidP="00BD476F">
      <w:pPr>
        <w:numPr>
          <w:ilvl w:val="0"/>
          <w:numId w:val="32"/>
        </w:numPr>
      </w:pPr>
      <w:proofErr w:type="spellStart"/>
      <w:r w:rsidRPr="00BD476F">
        <w:t>PyTorch</w:t>
      </w:r>
      <w:proofErr w:type="spellEnd"/>
      <w:r w:rsidRPr="00BD476F">
        <w:t>模型部署优化</w:t>
      </w:r>
    </w:p>
    <w:p w14:paraId="16B57EB3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异构计算平台 工程师</w:t>
      </w:r>
    </w:p>
    <w:p w14:paraId="4BCA5F03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AI框架优化 CUDA Kernel</w:t>
      </w:r>
    </w:p>
    <w:p w14:paraId="2DABC298" w14:textId="77777777" w:rsidR="00BD476F" w:rsidRPr="00BD476F" w:rsidRDefault="00BD476F" w:rsidP="00BD476F">
      <w:pPr>
        <w:numPr>
          <w:ilvl w:val="0"/>
          <w:numId w:val="32"/>
        </w:numPr>
      </w:pPr>
      <w:r w:rsidRPr="00BD476F">
        <w:t>AI芯片部署系统工程师</w:t>
      </w:r>
    </w:p>
    <w:p w14:paraId="31550627" w14:textId="77777777" w:rsidR="00BD476F" w:rsidRPr="00BD476F" w:rsidRDefault="00BD476F" w:rsidP="00BD476F">
      <w:r w:rsidRPr="00BD476F">
        <w:t>提示：搜索时搭配关键词“优化”“部署”“工具链”“系统开发”等</w:t>
      </w:r>
      <w:proofErr w:type="gramStart"/>
      <w:r w:rsidRPr="00BD476F">
        <w:t>辅助词可获得</w:t>
      </w:r>
      <w:proofErr w:type="gramEnd"/>
      <w:r w:rsidRPr="00BD476F">
        <w:t>更精准匹配结果。</w:t>
      </w:r>
    </w:p>
    <w:p w14:paraId="25D9E434" w14:textId="77777777" w:rsidR="00BD476F" w:rsidRPr="00BD476F" w:rsidRDefault="00BD476F" w:rsidP="00BD476F">
      <w:r w:rsidRPr="00BD476F">
        <w:t>结语： 结合你的技术背景与行业趋势，建议在岗位搜索过程中主动定位“软硬结合+高成长性+工具链导向”的工程岗位，并以开源项目和系统工程能力作为求职亮点，在Boss</w:t>
      </w:r>
      <w:proofErr w:type="gramStart"/>
      <w:r w:rsidRPr="00BD476F">
        <w:t>直聘</w:t>
      </w:r>
      <w:proofErr w:type="gramEnd"/>
      <w:r w:rsidRPr="00BD476F">
        <w:t>/小红书等平台筛选最契合的岗位信息。</w:t>
      </w:r>
    </w:p>
    <w:p w14:paraId="7AF90EEC" w14:textId="77777777" w:rsidR="00704D9A" w:rsidRPr="00BD476F" w:rsidRDefault="00704D9A" w:rsidP="00CB574E">
      <w:pPr>
        <w:rPr>
          <w:rFonts w:hint="eastAsia"/>
        </w:rPr>
      </w:pPr>
    </w:p>
    <w:sectPr w:rsidR="00704D9A" w:rsidRPr="00BD4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187B8" w14:textId="77777777" w:rsidR="00960CDB" w:rsidRDefault="00960CDB" w:rsidP="007F4B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DF55E1" w14:textId="77777777" w:rsidR="00960CDB" w:rsidRDefault="00960CDB" w:rsidP="007F4B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F1FB4" w14:textId="77777777" w:rsidR="00960CDB" w:rsidRDefault="00960CDB" w:rsidP="007F4B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19016B" w14:textId="77777777" w:rsidR="00960CDB" w:rsidRDefault="00960CDB" w:rsidP="007F4B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B10"/>
    <w:multiLevelType w:val="multilevel"/>
    <w:tmpl w:val="AE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20C"/>
    <w:multiLevelType w:val="multilevel"/>
    <w:tmpl w:val="FDE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7609"/>
    <w:multiLevelType w:val="multilevel"/>
    <w:tmpl w:val="EDB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F11D4"/>
    <w:multiLevelType w:val="multilevel"/>
    <w:tmpl w:val="62C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75C2"/>
    <w:multiLevelType w:val="multilevel"/>
    <w:tmpl w:val="A5F6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2143"/>
    <w:multiLevelType w:val="multilevel"/>
    <w:tmpl w:val="600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966A8"/>
    <w:multiLevelType w:val="multilevel"/>
    <w:tmpl w:val="F4A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904DF"/>
    <w:multiLevelType w:val="multilevel"/>
    <w:tmpl w:val="36801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C43F2"/>
    <w:multiLevelType w:val="multilevel"/>
    <w:tmpl w:val="CE2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A4609"/>
    <w:multiLevelType w:val="multilevel"/>
    <w:tmpl w:val="F10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E549C"/>
    <w:multiLevelType w:val="multilevel"/>
    <w:tmpl w:val="71B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332D4"/>
    <w:multiLevelType w:val="multilevel"/>
    <w:tmpl w:val="63B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E4660"/>
    <w:multiLevelType w:val="multilevel"/>
    <w:tmpl w:val="406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64A1B"/>
    <w:multiLevelType w:val="multilevel"/>
    <w:tmpl w:val="749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F5BE7"/>
    <w:multiLevelType w:val="multilevel"/>
    <w:tmpl w:val="FA2E6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5515B"/>
    <w:multiLevelType w:val="multilevel"/>
    <w:tmpl w:val="879C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3250B"/>
    <w:multiLevelType w:val="multilevel"/>
    <w:tmpl w:val="939C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B04E0"/>
    <w:multiLevelType w:val="multilevel"/>
    <w:tmpl w:val="633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E2D65"/>
    <w:multiLevelType w:val="multilevel"/>
    <w:tmpl w:val="7B1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97C0B"/>
    <w:multiLevelType w:val="multilevel"/>
    <w:tmpl w:val="180A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D467D"/>
    <w:multiLevelType w:val="multilevel"/>
    <w:tmpl w:val="CB4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C577E"/>
    <w:multiLevelType w:val="multilevel"/>
    <w:tmpl w:val="8628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F4040"/>
    <w:multiLevelType w:val="multilevel"/>
    <w:tmpl w:val="445E3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70902"/>
    <w:multiLevelType w:val="multilevel"/>
    <w:tmpl w:val="8F2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F3558"/>
    <w:multiLevelType w:val="multilevel"/>
    <w:tmpl w:val="59C09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4960FD"/>
    <w:multiLevelType w:val="multilevel"/>
    <w:tmpl w:val="447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44160"/>
    <w:multiLevelType w:val="multilevel"/>
    <w:tmpl w:val="9348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06ACA"/>
    <w:multiLevelType w:val="multilevel"/>
    <w:tmpl w:val="095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11B84"/>
    <w:multiLevelType w:val="multilevel"/>
    <w:tmpl w:val="89F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667A6"/>
    <w:multiLevelType w:val="multilevel"/>
    <w:tmpl w:val="32D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2436A"/>
    <w:multiLevelType w:val="multilevel"/>
    <w:tmpl w:val="E3C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A4F54"/>
    <w:multiLevelType w:val="multilevel"/>
    <w:tmpl w:val="04EC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2458">
    <w:abstractNumId w:val="27"/>
  </w:num>
  <w:num w:numId="2" w16cid:durableId="676732839">
    <w:abstractNumId w:val="26"/>
  </w:num>
  <w:num w:numId="3" w16cid:durableId="359009463">
    <w:abstractNumId w:val="28"/>
  </w:num>
  <w:num w:numId="4" w16cid:durableId="1985545451">
    <w:abstractNumId w:val="2"/>
  </w:num>
  <w:num w:numId="5" w16cid:durableId="1126580487">
    <w:abstractNumId w:val="16"/>
  </w:num>
  <w:num w:numId="6" w16cid:durableId="746196113">
    <w:abstractNumId w:val="23"/>
  </w:num>
  <w:num w:numId="7" w16cid:durableId="1536844280">
    <w:abstractNumId w:val="15"/>
  </w:num>
  <w:num w:numId="8" w16cid:durableId="168838337">
    <w:abstractNumId w:val="12"/>
  </w:num>
  <w:num w:numId="9" w16cid:durableId="182016298">
    <w:abstractNumId w:val="18"/>
  </w:num>
  <w:num w:numId="10" w16cid:durableId="148325926">
    <w:abstractNumId w:val="10"/>
  </w:num>
  <w:num w:numId="11" w16cid:durableId="1592277666">
    <w:abstractNumId w:val="29"/>
  </w:num>
  <w:num w:numId="12" w16cid:durableId="538788439">
    <w:abstractNumId w:val="1"/>
  </w:num>
  <w:num w:numId="13" w16cid:durableId="973869199">
    <w:abstractNumId w:val="8"/>
  </w:num>
  <w:num w:numId="14" w16cid:durableId="552010070">
    <w:abstractNumId w:val="30"/>
  </w:num>
  <w:num w:numId="15" w16cid:durableId="665330426">
    <w:abstractNumId w:val="24"/>
  </w:num>
  <w:num w:numId="16" w16cid:durableId="1267227145">
    <w:abstractNumId w:val="0"/>
  </w:num>
  <w:num w:numId="17" w16cid:durableId="493108959">
    <w:abstractNumId w:val="20"/>
  </w:num>
  <w:num w:numId="18" w16cid:durableId="1835606777">
    <w:abstractNumId w:val="11"/>
  </w:num>
  <w:num w:numId="19" w16cid:durableId="152456596">
    <w:abstractNumId w:val="19"/>
  </w:num>
  <w:num w:numId="20" w16cid:durableId="40327072">
    <w:abstractNumId w:val="21"/>
  </w:num>
  <w:num w:numId="21" w16cid:durableId="1009715488">
    <w:abstractNumId w:val="25"/>
  </w:num>
  <w:num w:numId="22" w16cid:durableId="637343005">
    <w:abstractNumId w:val="14"/>
  </w:num>
  <w:num w:numId="23" w16cid:durableId="816611104">
    <w:abstractNumId w:val="9"/>
  </w:num>
  <w:num w:numId="24" w16cid:durableId="1150515969">
    <w:abstractNumId w:val="7"/>
  </w:num>
  <w:num w:numId="25" w16cid:durableId="1994986936">
    <w:abstractNumId w:val="5"/>
  </w:num>
  <w:num w:numId="26" w16cid:durableId="1367831873">
    <w:abstractNumId w:val="22"/>
  </w:num>
  <w:num w:numId="27" w16cid:durableId="765883393">
    <w:abstractNumId w:val="4"/>
  </w:num>
  <w:num w:numId="28" w16cid:durableId="1976254055">
    <w:abstractNumId w:val="3"/>
  </w:num>
  <w:num w:numId="29" w16cid:durableId="1972855943">
    <w:abstractNumId w:val="13"/>
  </w:num>
  <w:num w:numId="30" w16cid:durableId="760761493">
    <w:abstractNumId w:val="17"/>
  </w:num>
  <w:num w:numId="31" w16cid:durableId="392696892">
    <w:abstractNumId w:val="6"/>
  </w:num>
  <w:num w:numId="32" w16cid:durableId="76238358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8C"/>
    <w:rsid w:val="000F7C25"/>
    <w:rsid w:val="00704D9A"/>
    <w:rsid w:val="007A3179"/>
    <w:rsid w:val="007F4BF7"/>
    <w:rsid w:val="00960CDB"/>
    <w:rsid w:val="009F7ECB"/>
    <w:rsid w:val="00B57338"/>
    <w:rsid w:val="00BD088C"/>
    <w:rsid w:val="00BD476F"/>
    <w:rsid w:val="00CB574E"/>
    <w:rsid w:val="00D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A4658"/>
  <w15:chartTrackingRefBased/>
  <w15:docId w15:val="{650818F7-9BAB-417E-9FBA-6A6DF91D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8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8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8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8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8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8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8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8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8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8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8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08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8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8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8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8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8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8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8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8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8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8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8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4B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4B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4B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4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罗</dc:creator>
  <cp:keywords/>
  <dc:description/>
  <cp:lastModifiedBy>腾 罗</cp:lastModifiedBy>
  <cp:revision>3</cp:revision>
  <dcterms:created xsi:type="dcterms:W3CDTF">2025-03-24T03:35:00Z</dcterms:created>
  <dcterms:modified xsi:type="dcterms:W3CDTF">2025-03-25T02:39:00Z</dcterms:modified>
</cp:coreProperties>
</file>